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color w:val="FF0000"/>
        </w:rPr>
        <w:t>2)  Abstract of Research Proposal (maximum 3,800 characters)</w:t>
      </w:r>
    </w:p>
    <w:p>
      <w:pPr>
        <w:pStyle w:val="Normal"/>
        <w:rPr/>
      </w:pPr>
      <w:r>
        <w:rPr/>
      </w:r>
    </w:p>
    <w:p>
      <w:pPr>
        <w:pStyle w:val="Normal"/>
        <w:rPr>
          <w:color w:val="FF0000"/>
        </w:rPr>
      </w:pPr>
      <w:r>
        <w:rPr>
          <w:color w:val="FF0000"/>
        </w:rPr>
      </w:r>
    </w:p>
    <w:p>
      <w:pPr>
        <w:pStyle w:val="Normal"/>
        <w:rPr/>
      </w:pPr>
      <w:r>
        <w:rPr>
          <w:color w:val="FF0000"/>
        </w:rPr>
        <w:t xml:space="preserve">3) Description of Proposed Project * </w:t>
        <w:br/>
        <w:t>Background: Please describe your research as it pertains to discovery quantitative proteomics. Please indicate how quantitation is critical for your research area.</w:t>
      </w:r>
    </w:p>
    <w:p>
      <w:pPr>
        <w:pStyle w:val="Normal"/>
        <w:rPr/>
      </w:pPr>
      <w:r>
        <w:rPr/>
      </w:r>
    </w:p>
    <w:p>
      <w:pPr>
        <w:pStyle w:val="Normal"/>
        <w:rPr/>
      </w:pPr>
      <w:r>
        <w:rPr>
          <w:color w:val="000000"/>
        </w:rPr>
        <w:t xml:space="preserve">Protein post-translational modifications (PTM) regulate many processes, including catalytic activity, subcellular localisation and protein interactions. Lysine acetylation is a reversible PTM </w:t>
      </w:r>
      <w:r>
        <w:rPr>
          <w:color w:val="000000"/>
        </w:rPr>
        <w:t>that</w:t>
      </w:r>
      <w:r>
        <w:rPr>
          <w:color w:val="000000"/>
        </w:rPr>
        <w:t xml:space="preserve"> was first characterised in histones where it performs a crucial function regulating gene expression. Lysine acetylation has since been discovered to be a widespread modification with many functions including signal transduction where it is essential for activation of p53 [REF]. Recently, further lysine acylation modifications have been discovered: malonylation, succinylation and glutarylation [REFS]. These involve the addition of a doubly negatively charged moiety, thus inducing a charge change in lysine from +1 to -1 </w:t>
      </w:r>
      <w:r>
        <w:rPr>
          <w:color w:val="000000"/>
        </w:rPr>
        <w:t>that</w:t>
      </w:r>
      <w:r>
        <w:rPr>
          <w:color w:val="000000"/>
        </w:rPr>
        <w:t xml:space="preserve"> might reasonably be expected to have a large impact on protein activity and/or function. </w:t>
      </w:r>
    </w:p>
    <w:p>
      <w:pPr>
        <w:pStyle w:val="Normal"/>
        <w:rPr/>
      </w:pPr>
      <w:r>
        <w:rPr>
          <w:color w:val="000000"/>
        </w:rPr>
        <w:t xml:space="preserve">Current proteomics analyses suggest these lysine acylations are in competition with one another and enriched in proteins with mitochondrial and metabolic functions [REFS]. Succinylation of mitchondrial proteins may be explained by the production of succinyl-CoA as an intermediate in the mitochondrial citric acid cycle. In contrast, malonyl-CoA and glutaryl-CoA are generated by cytosolic fatty acid pathways, suggesting competition between succinylation, malonylation </w:t>
      </w:r>
      <w:r>
        <w:rPr>
          <w:color w:val="000000"/>
        </w:rPr>
        <w:t>and</w:t>
      </w:r>
      <w:r>
        <w:rPr>
          <w:color w:val="000000"/>
        </w:rPr>
        <w:t xml:space="preserve"> glutarylation could regulate protein activity in response to metabolic fluxes. We have also shown that succinylation and malonylation are enriched in proteins which interact directly or indirectly with E-cadherin (unpublished), raising the possibility that lysine acylation may integrate signals from cell-cell adhesion and metabolism. </w:t>
      </w:r>
    </w:p>
    <w:p>
      <w:pPr>
        <w:pStyle w:val="Normal"/>
        <w:rPr/>
      </w:pPr>
      <w:r>
        <w:rPr>
          <w:color w:val="000000"/>
        </w:rPr>
        <w:t xml:space="preserve">A crucial requirement to understand the biological function of lysine acylation function is the sub-cellular distributions of these modifications and whether they compete for the same residues at the same localisations. A major caveat from previous studies of lysine acylations is that they have predominantly been conducted using either mouse liver, in which mitochondrial proteins are highly abundant, or very disrupted cell lines such as HeLa [REFS]. Thus the true sub-cellular distributions are still unclear. We are ideally placed to answer this question as we have pioneered the development of the high-resolution sub-cellular proteomics technique hyperLOPIT. This technique utilises 10-plex TMT tags to quantify peptide profiles over cellular fractions and machine-learning methods to classify proteins to discrete organelles and complexes [REF].  Combining hyperLOPIT with PTM enrichment, TMT tags and the Orbitrap Lumos, we will generate unprecedented resolution data regarding the localisation of acylated peptides. This will enable us to address fundamental unanswered questions regarding </w:t>
      </w:r>
      <w:r>
        <w:rPr>
          <w:color w:val="000000"/>
        </w:rPr>
        <w:t xml:space="preserve">which </w:t>
      </w:r>
      <w:r>
        <w:rPr>
          <w:color w:val="000000"/>
        </w:rPr>
        <w:t xml:space="preserve">proteins contain these modifications and </w:t>
      </w:r>
      <w:r>
        <w:rPr>
          <w:color w:val="000000"/>
        </w:rPr>
        <w:t>t</w:t>
      </w:r>
      <w:r>
        <w:rPr>
          <w:color w:val="000000"/>
        </w:rPr>
        <w:t xml:space="preserve">heir sub-cellular localisation. Highly accurate quantification is critical to our technique since we need to accurately quantify the abundance of each peptide over the fractions in order to correctly define its localisation. </w:t>
      </w:r>
    </w:p>
    <w:p>
      <w:pPr>
        <w:pStyle w:val="Normal"/>
        <w:rPr>
          <w:color w:val="000000"/>
        </w:rPr>
      </w:pPr>
      <w:r>
        <w:rPr>
          <w:color w:val="00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 xml:space="preserve">4) Description of Research * </w:t>
      </w:r>
    </w:p>
    <w:p>
      <w:pPr>
        <w:pStyle w:val="Normal"/>
        <w:rPr>
          <w:color w:val="FF0000"/>
        </w:rPr>
      </w:pPr>
      <w:bookmarkStart w:id="0" w:name="_GoBack"/>
      <w:bookmarkEnd w:id="0"/>
      <w:r>
        <w:rPr>
          <w:color w:val="FF0000"/>
        </w:rPr>
        <w:t>Background: Please describe the research that will be enabled through the use of TMT tags and commercial MS Reagents. Specifically, indicate which Thermo Scientific™ Reagents will be utilized to support the research, as well as the Thermo Scientific mass spectrometer(s) that will be used for sample analysis.</w:t>
      </w:r>
    </w:p>
    <w:p>
      <w:pPr>
        <w:pStyle w:val="Normal"/>
        <w:rPr/>
      </w:pPr>
      <w:r>
        <w:rPr/>
      </w:r>
    </w:p>
    <w:p>
      <w:pPr>
        <w:pStyle w:val="Normal"/>
        <w:rPr/>
      </w:pPr>
      <w:r>
        <w:rPr/>
        <w:t>Description:</w:t>
      </w:r>
    </w:p>
    <w:p>
      <w:pPr>
        <w:pStyle w:val="Normal"/>
        <w:rPr/>
      </w:pPr>
      <w:del w:id="0" w:author="Unknown Author" w:date="2017-02-14T16:58:00Z">
        <w:r>
          <w:rPr/>
          <w:delText xml:space="preserve">The high-throughput quantitative analysis of biological systems enabled through proteomic approaches rely heavily in the LC-MS/MS performance. </w:delText>
        </w:r>
      </w:del>
      <w:r>
        <w:rPr/>
        <w:t>The implementation of unbiased chemical tagging such as TMT Labels and reliable, high-performing mass spectrometers like Orbitrap analysers ha</w:t>
      </w:r>
      <w:del w:id="1" w:author="Unknown Author" w:date="2017-02-14T16:58:00Z">
        <w:r>
          <w:rPr/>
          <w:delText>s</w:delText>
        </w:r>
      </w:del>
      <w:ins w:id="2" w:author="Unknown Author" w:date="2017-02-14T16:58:00Z">
        <w:r>
          <w:rPr/>
          <w:t>ve</w:t>
        </w:r>
      </w:ins>
      <w:r>
        <w:rPr/>
        <w:t xml:space="preserve"> </w:t>
      </w:r>
      <w:del w:id="3" w:author="Unknown Author" w:date="2017-02-14T16:58:00Z">
        <w:r>
          <w:rPr/>
          <w:delText>boosted</w:delText>
        </w:r>
      </w:del>
      <w:ins w:id="4" w:author="Unknown Author" w:date="2017-02-14T16:58:00Z">
        <w:r>
          <w:rPr/>
          <w:t>increased</w:t>
        </w:r>
      </w:ins>
      <w:r>
        <w:rPr/>
        <w:t xml:space="preserve"> </w:t>
      </w:r>
      <w:del w:id="5" w:author="Unknown Author" w:date="2017-02-14T16:59:00Z">
        <w:r>
          <w:rPr/>
          <w:delText>both</w:delText>
        </w:r>
      </w:del>
      <w:ins w:id="6" w:author="Unknown Author" w:date="2017-02-14T16:59:00Z">
        <w:r>
          <w:rPr/>
          <w:t xml:space="preserve"> quantitative</w:t>
        </w:r>
      </w:ins>
      <w:r>
        <w:rPr/>
        <w:t xml:space="preserve"> </w:t>
      </w:r>
      <w:ins w:id="7" w:author="Unknown Author" w:date="2017-02-14T16:58:00Z">
        <w:r>
          <w:rPr/>
          <w:t xml:space="preserve">data </w:t>
        </w:r>
      </w:ins>
      <w:r>
        <w:rPr/>
        <w:t xml:space="preserve">yield and quality from </w:t>
      </w:r>
      <w:del w:id="8" w:author="Unknown Author" w:date="2017-02-14T16:59:00Z">
        <w:r>
          <w:rPr/>
          <w:delText xml:space="preserve">the </w:delText>
        </w:r>
      </w:del>
      <w:del w:id="9" w:author="Unknown Author" w:date="2017-02-14T16:59:00Z">
        <w:bookmarkStart w:id="1" w:name="__DdeLink__546_1612187149"/>
        <w:r>
          <w:rPr/>
          <w:delText>quantitative</w:delText>
        </w:r>
      </w:del>
      <w:del w:id="10" w:author="Unknown Author" w:date="2017-02-14T16:59:00Z">
        <w:bookmarkEnd w:id="1"/>
        <w:r>
          <w:rPr/>
          <w:delText xml:space="preserve"> data acquired for</w:delText>
        </w:r>
      </w:del>
      <w:del w:id="11" w:author="Unknown Author" w:date="2017-02-14T17:00:00Z">
        <w:r>
          <w:rPr/>
          <w:delText xml:space="preserve"> all sorts of biological molecules in </w:delText>
        </w:r>
      </w:del>
      <w:r>
        <w:rPr/>
        <w:t>ever</w:t>
      </w:r>
      <w:ins w:id="12" w:author="Unknown Author" w:date="2017-02-14T17:00:00Z">
        <w:r>
          <w:rPr/>
          <w:t xml:space="preserve"> </w:t>
        </w:r>
      </w:ins>
      <w:del w:id="13" w:author="Unknown Author" w:date="2017-02-14T17:00:00Z">
        <w:r>
          <w:rPr/>
          <w:delText>-</w:delText>
        </w:r>
      </w:del>
      <w:r>
        <w:rPr/>
        <w:t xml:space="preserve">lower sample </w:t>
      </w:r>
      <w:del w:id="14" w:author="Unknown Author" w:date="2017-02-14T17:00:00Z">
        <w:r>
          <w:rPr/>
          <w:delText>amounts</w:delText>
        </w:r>
      </w:del>
      <w:ins w:id="15" w:author="Unknown Author" w:date="2017-02-14T17:00:00Z">
        <w:r>
          <w:rPr/>
          <w:t xml:space="preserve"> </w:t>
        </w:r>
      </w:ins>
      <w:ins w:id="16" w:author="Unknown Author" w:date="2017-02-14T17:01:00Z">
        <w:r>
          <w:rPr/>
          <w:t>concentrations</w:t>
        </w:r>
      </w:ins>
      <w:del w:id="17" w:author="Unknown Author" w:date="2017-02-14T17:02:00Z">
        <w:r>
          <w:rPr/>
          <w:delText xml:space="preserve">.  </w:delText>
        </w:r>
      </w:del>
    </w:p>
    <w:p>
      <w:pPr>
        <w:pStyle w:val="Normal"/>
        <w:rPr/>
      </w:pPr>
      <w:ins w:id="18" w:author="Unknown Author" w:date="2017-02-14T17:02:00Z">
        <w:r>
          <w:rPr/>
          <w:t>And t</w:t>
        </w:r>
      </w:ins>
      <w:ins w:id="19" w:author="Unknown Author" w:date="2017-02-14T17:01:00Z">
        <w:r>
          <w:rPr/>
          <w:t>he study of PTMs has benefitted greatly from these ad</w:t>
        </w:r>
      </w:ins>
      <w:ins w:id="20" w:author="Unknown Author" w:date="2017-02-14T17:02:00Z">
        <w:r>
          <w:rPr/>
          <w:t>vances</w:t>
        </w:r>
      </w:ins>
      <w:del w:id="21" w:author="Unknown Author" w:date="2017-02-14T17:02:00Z">
        <w:r>
          <w:rPr/>
          <w:delText xml:space="preserve">On the forefront from relevant low-amount samples to system`s biology lie chemical post-translational modifications (PTMs). They are responsible for quick and reversible regulation of protein activation, interaction and cell localization. Our group has developed and continuously enhanced the </w:delText>
        </w:r>
      </w:del>
      <w:ins w:id="22" w:author="Unknown Author" w:date="2017-02-14T17:02:00Z">
        <w:r>
          <w:rPr/>
          <w:t xml:space="preserve">We continue to develop our </w:t>
        </w:r>
      </w:ins>
      <w:r>
        <w:rPr/>
        <w:t xml:space="preserve">LOPIT methodology, a proteomic approach which enables simultaneous subcellular compartment assignment of hundreds to thousands of proteins from a single sample by means of TMT-labelling different cell-fractionated lysates. With the implementation of TMT-10plex in our new hyperLOPIT approach, </w:t>
      </w:r>
      <w:del w:id="23" w:author="Unknown Author" w:date="2017-02-14T17:04:00Z">
        <w:r>
          <w:rPr/>
          <w:delText xml:space="preserve">we </w:delText>
        </w:r>
      </w:del>
      <w:ins w:id="24" w:author="Unknown Author" w:date="2017-02-14T17:04:00Z">
        <w:r>
          <w:rPr/>
          <w:t>combined with SPS-MS</w:t>
        </w:r>
      </w:ins>
      <w:ins w:id="25" w:author="Unknown Author" w:date="2017-02-14T17:04:00Z">
        <w:r>
          <w:rPr>
            <w:vertAlign w:val="superscript"/>
          </w:rPr>
          <w:t>3</w:t>
        </w:r>
      </w:ins>
      <w:ins w:id="26" w:author="Unknown Author" w:date="2017-02-14T17:04:00Z">
        <w:r>
          <w:rPr/>
          <w:t xml:space="preserve"> acquisition on the Orbitrap Fusion Lumos Tribrid Mass Spectrometer</w:t>
        </w:r>
      </w:ins>
      <w:del w:id="27" w:author="Unknown Author" w:date="2017-02-14T17:03:00Z">
        <w:r>
          <w:rPr/>
          <w:delText>could</w:delText>
        </w:r>
      </w:del>
      <w:ins w:id="28" w:author="Unknown Author" w:date="2017-02-14T17:05:00Z">
        <w:r>
          <w:rPr/>
          <w:t xml:space="preserve">, we </w:t>
        </w:r>
      </w:ins>
      <w:ins w:id="29" w:author="Unknown Author" w:date="2017-02-14T17:03:00Z">
        <w:r>
          <w:rPr/>
          <w:t>have</w:t>
        </w:r>
      </w:ins>
      <w:r>
        <w:rPr/>
        <w:t xml:space="preserve"> generated</w:t>
      </w:r>
      <w:ins w:id="30" w:author="Unknown Author" w:date="2017-02-14T17:03:00Z">
        <w:r>
          <w:rPr/>
          <w:t xml:space="preserve"> the highest resol</w:t>
        </w:r>
      </w:ins>
      <w:ins w:id="31" w:author="Unknown Author" w:date="2017-02-14T17:04:00Z">
        <w:r>
          <w:rPr/>
          <w:t>ution sub-cellular proteomics map to date</w:t>
        </w:r>
      </w:ins>
      <w:del w:id="32" w:author="Unknown Author" w:date="2017-02-14T17:03:00Z">
        <w:r>
          <w:rPr/>
          <w:delText xml:space="preserve">increase the </w:delText>
        </w:r>
      </w:del>
      <w:del w:id="33" w:author="Unknown Author" w:date="2017-02-14T17:04:00Z">
        <w:r>
          <w:rPr/>
          <w:delText>resolution and consequently discriminate even more compartments and vesicles by combining more fractions in a single multiplex</w:delText>
        </w:r>
      </w:del>
      <w:r>
        <w:rPr/>
        <w:t>.</w:t>
      </w:r>
      <w:del w:id="34" w:author="Unknown Author" w:date="2017-02-14T17:05:00Z">
        <w:r>
          <w:rPr/>
          <w:delText xml:space="preserve"> Furthermore, the </w:delText>
        </w:r>
      </w:del>
      <w:del w:id="35" w:author="Unknown Author" w:date="2017-02-14T17:04:00Z">
        <w:r>
          <w:rPr/>
          <w:delText>SPS-MS</w:delText>
        </w:r>
      </w:del>
      <w:del w:id="36" w:author="Unknown Author" w:date="2017-02-14T17:04:00Z">
        <w:r>
          <w:rPr>
            <w:vertAlign w:val="superscript"/>
          </w:rPr>
          <w:delText>3</w:delText>
        </w:r>
      </w:del>
      <w:del w:id="37" w:author="Unknown Author" w:date="2017-02-14T17:04:00Z">
        <w:r>
          <w:rPr/>
          <w:delText xml:space="preserve"> acquisition on the Orbitrap Fusion Lumos Tribrid Mass Spectrometer</w:delText>
        </w:r>
      </w:del>
      <w:del w:id="38" w:author="Unknown Author" w:date="2017-02-14T17:05:00Z">
        <w:r>
          <w:rPr/>
          <w:delText xml:space="preserve"> incorporated in the hyperLOPIT pipeline also greatly improved the spatial resolution</w:delText>
        </w:r>
      </w:del>
      <w:r>
        <w:rPr/>
        <w:t xml:space="preserve"> [</w:t>
      </w:r>
      <w:r>
        <w:rPr>
          <w:color w:val="FF0000"/>
        </w:rPr>
        <w:t>REF NATURE COMMS</w:t>
      </w:r>
      <w:r>
        <w:rPr/>
        <w:t>].</w:t>
      </w:r>
    </w:p>
    <w:p>
      <w:pPr>
        <w:pStyle w:val="Normal"/>
        <w:rPr/>
      </w:pPr>
      <w:ins w:id="39" w:author="Unknown Author" w:date="2017-02-14T17:05:00Z">
        <w:r>
          <w:rPr/>
          <w:t>As described above, we now</w:t>
        </w:r>
      </w:ins>
      <w:del w:id="40" w:author="Unknown Author" w:date="2017-02-14T17:05:00Z">
        <w:r>
          <w:rPr/>
          <w:delText xml:space="preserve">Now we </w:delText>
        </w:r>
      </w:del>
      <w:ins w:id="41" w:author="Unknown Author" w:date="2017-02-14T17:16:00Z">
        <w:r>
          <w:rPr/>
          <w:t xml:space="preserve"> </w:t>
        </w:r>
      </w:ins>
      <w:r>
        <w:rPr/>
        <w:t xml:space="preserve">seek to investigate </w:t>
      </w:r>
      <w:del w:id="42" w:author="Unknown Author" w:date="2017-02-14T17:07:00Z">
        <w:r>
          <w:rPr/>
          <w:delText xml:space="preserve">the </w:delText>
        </w:r>
      </w:del>
      <w:del w:id="43" w:author="Unknown Author" w:date="2017-02-14T17:06:00Z">
        <w:r>
          <w:rPr/>
          <w:delText xml:space="preserve">effect of </w:delText>
        </w:r>
      </w:del>
      <w:ins w:id="44" w:author="Unknown Author" w:date="2017-02-14T17:06:00Z">
        <w:r>
          <w:rPr/>
          <w:t xml:space="preserve">lysine </w:t>
        </w:r>
      </w:ins>
      <w:r>
        <w:rPr/>
        <w:t xml:space="preserve">PTMs </w:t>
      </w:r>
      <w:del w:id="45" w:author="Unknown Author" w:date="2017-02-14T17:07:00Z">
        <w:r>
          <w:rPr/>
          <w:delText>o</w:delText>
        </w:r>
      </w:del>
      <w:ins w:id="46" w:author="Unknown Author" w:date="2017-02-14T17:07:00Z">
        <w:r>
          <w:rPr/>
          <w:t>i</w:t>
        </w:r>
      </w:ins>
      <w:r>
        <w:rPr/>
        <w:t>n the spatial-proteome.</w:t>
      </w:r>
      <w:del w:id="47" w:author="Unknown Author" w:date="2017-02-14T17:16:00Z">
        <w:r>
          <w:rPr/>
          <w:delText xml:space="preserve"> </w:delText>
        </w:r>
      </w:del>
      <w:del w:id="48" w:author="Unknown Author" w:date="2017-02-14T17:05:00Z">
        <w:r>
          <w:rPr/>
          <w:delText>The recent discoveries of new post-translational modifications, including malonylation, succinylation, and glutarylation, have expanded our understanding of the types of modifications found on proteins. These three acidic lysine modifications are structurally similar but have the potential to regulate different proteins in different pathways.</w:delText>
        </w:r>
      </w:del>
      <w:del w:id="49" w:author="Unknown Author" w:date="2017-02-14T17:16:00Z">
        <w:r>
          <w:rPr/>
          <w:delText xml:space="preserve"> </w:delText>
        </w:r>
      </w:del>
      <w:del w:id="50" w:author="Unknown Author" w:date="2017-02-14T16:54:00Z">
        <w:r>
          <w:rPr/>
          <w:delText>The deacylase sirtuin 5 (SIRT5) catalyzes the removal of these modifications from a wide range of proteins in different subcellular compartments. [</w:delText>
        </w:r>
      </w:del>
      <w:del w:id="51" w:author="Unknown Author" w:date="2017-02-14T16:54:00Z">
        <w:r>
          <w:rPr>
            <w:color w:val="FF0000"/>
          </w:rPr>
          <w:delText>doi: 10.1074/mcp.R114.046664</w:delText>
        </w:r>
      </w:del>
      <w:del w:id="52" w:author="Unknown Author" w:date="2017-02-14T16:54:00Z">
        <w:r>
          <w:rPr/>
          <w:delText>].</w:delText>
        </w:r>
      </w:del>
      <w:del w:id="53" w:author="Unknown Author" w:date="2017-02-14T17:16:00Z">
        <w:r>
          <w:rPr/>
          <w:delText xml:space="preserve"> </w:delText>
        </w:r>
      </w:del>
      <w:ins w:id="54" w:author="Unknown Author" w:date="2017-02-14T17:16:00Z">
        <w:r>
          <w:rPr/>
          <w:t xml:space="preserve"> </w:t>
        </w:r>
      </w:ins>
      <w:r>
        <w:rPr/>
        <w:t xml:space="preserve">The sensitivity of Orbitrap Lumos </w:t>
      </w:r>
      <w:del w:id="55" w:author="Unknown Author" w:date="2017-02-14T17:13:00Z">
        <w:r>
          <w:rPr/>
          <w:delText>combined</w:delText>
        </w:r>
      </w:del>
      <w:ins w:id="56" w:author="Unknown Author" w:date="2017-02-14T17:13:00Z">
        <w:r>
          <w:rPr/>
          <w:t>alongside</w:t>
        </w:r>
      </w:ins>
      <w:r>
        <w:rPr/>
        <w:t xml:space="preserve"> </w:t>
      </w:r>
      <w:del w:id="57" w:author="Unknown Author" w:date="2017-02-14T17:13:00Z">
        <w:r>
          <w:rPr/>
          <w:delText xml:space="preserve">with </w:delText>
        </w:r>
      </w:del>
      <w:r>
        <w:rPr/>
        <w:t xml:space="preserve">the multiplexing capability of TMT labels </w:t>
      </w:r>
      <w:ins w:id="58" w:author="Unknown Author" w:date="2017-02-14T17:14:00Z">
        <w:r>
          <w:rPr/>
          <w:t xml:space="preserve">will </w:t>
        </w:r>
      </w:ins>
      <w:r>
        <w:rPr/>
        <w:t xml:space="preserve">provide the ideal platform to analyse PTMs. </w:t>
      </w:r>
      <w:ins w:id="59" w:author="Unknown Author" w:date="2017-02-14T17:13:00Z">
        <w:r>
          <w:rPr/>
          <w:t xml:space="preserve">This will be combined with </w:t>
        </w:r>
      </w:ins>
      <w:ins w:id="60" w:author="Unknown Author" w:date="2017-02-14T17:12:00Z">
        <w:r>
          <w:rPr/>
          <w:t>PTM-specific s</w:t>
        </w:r>
      </w:ins>
      <w:ins w:id="61" w:author="Unknown Author" w:date="2017-02-14T17:11:00Z">
        <w:r>
          <w:rPr/>
          <w:t xml:space="preserve">coring algorithms to ensure high confidence identification of modified peptide. </w:t>
        </w:r>
      </w:ins>
      <w:ins w:id="62" w:author="Unknown Author" w:date="2017-02-14T17:13:00Z">
        <w:r>
          <w:rPr/>
          <w:t xml:space="preserve">TMT-labelling </w:t>
        </w:r>
      </w:ins>
      <w:ins w:id="63" w:author="Unknown Author" w:date="2017-02-14T17:14:00Z">
        <w:r>
          <w:rPr/>
          <w:t xml:space="preserve">will enable us to enrich </w:t>
        </w:r>
      </w:ins>
      <w:del w:id="64" w:author="Unknown Author" w:date="2017-02-14T17:14:00Z">
        <w:r>
          <w:rPr/>
          <w:delText xml:space="preserve">The </w:delText>
        </w:r>
      </w:del>
      <w:r>
        <w:rPr/>
        <w:t xml:space="preserve">PTM-carrying peptides </w:t>
      </w:r>
      <w:del w:id="65" w:author="Unknown Author" w:date="2017-02-14T17:14:00Z">
        <w:r>
          <w:rPr/>
          <w:delText xml:space="preserve">can be readily enriched </w:delText>
        </w:r>
      </w:del>
      <w:r>
        <w:rPr/>
        <w:t xml:space="preserve">from </w:t>
      </w:r>
      <w:ins w:id="66" w:author="Unknown Author" w:date="2017-02-14T17:08:00Z">
        <w:r>
          <w:rPr/>
          <w:t xml:space="preserve">a single </w:t>
        </w:r>
      </w:ins>
      <w:r>
        <w:rPr/>
        <w:t>TMT-labelled multiplexed sample</w:t>
      </w:r>
      <w:ins w:id="67" w:author="Unknown Author" w:date="2017-02-14T17:14:00Z">
        <w:r>
          <w:rPr/>
          <w:t>,</w:t>
        </w:r>
      </w:ins>
      <w:ins w:id="68" w:author="Unknown Author" w:date="2017-02-14T17:08:00Z">
        <w:r>
          <w:rPr/>
          <w:t xml:space="preserve"> </w:t>
        </w:r>
      </w:ins>
      <w:ins w:id="69" w:author="Unknown Author" w:date="2017-02-14T17:09:00Z">
        <w:r>
          <w:rPr/>
          <w:t>reducing the quantifcation noise between fractions and increasing the accuracy of our peptide profiles. Furthermore</w:t>
        </w:r>
      </w:ins>
      <w:del w:id="70" w:author="Unknown Author" w:date="2017-02-14T17:08:00Z">
        <w:r>
          <w:rPr/>
          <w:delText>s</w:delText>
        </w:r>
      </w:del>
      <w:r>
        <w:rPr/>
        <w:t xml:space="preserve">, multiple kinds of modifications </w:t>
      </w:r>
      <w:del w:id="71" w:author="Unknown Author" w:date="2017-02-14T17:14:00Z">
        <w:r>
          <w:rPr/>
          <w:delText>can</w:delText>
        </w:r>
      </w:del>
      <w:ins w:id="72" w:author="Unknown Author" w:date="2017-02-14T17:14:00Z">
        <w:r>
          <w:rPr/>
          <w:t>will</w:t>
        </w:r>
      </w:ins>
      <w:r>
        <w:rPr/>
        <w:t xml:space="preserve"> be enriched </w:t>
      </w:r>
      <w:ins w:id="73" w:author="Unknown Author" w:date="2017-02-14T17:10:00Z">
        <w:r>
          <w:rPr/>
          <w:t>simultaneously, allowing us to interrogate the competition between the lysine acylation modifications</w:t>
        </w:r>
      </w:ins>
      <w:ins w:id="74" w:author="Unknown Author" w:date="2017-02-14T17:14:00Z">
        <w:r>
          <w:rPr/>
          <w:t xml:space="preserve">. </w:t>
        </w:r>
      </w:ins>
      <w:del w:id="75" w:author="Unknown Author" w:date="2017-02-14T17:11:00Z">
        <w:r>
          <w:rPr/>
          <w:delText>in a pipeline fashion, and</w:delText>
        </w:r>
      </w:del>
      <w:del w:id="76" w:author="Unknown Author" w:date="2017-02-14T17:16:00Z">
        <w:r>
          <w:rPr/>
          <w:delText xml:space="preserve"> </w:delText>
        </w:r>
      </w:del>
      <w:del w:id="77" w:author="Unknown Author" w:date="2017-02-14T17:11:00Z">
        <w:r>
          <w:rPr/>
          <w:delText xml:space="preserve">scoring algorithms can further access and validate the PTM-site assignment increasing the reliability of the MS data.  </w:delText>
        </w:r>
      </w:del>
      <w:del w:id="78" w:author="Unknown Author" w:date="2017-02-14T17:16:00Z">
        <w:r>
          <w:rPr/>
          <w:delText xml:space="preserve"> </w:delText>
        </w:r>
      </w:del>
      <w:ins w:id="79" w:author="Unknown Author" w:date="2017-02-14T17:16:00Z">
        <w:r>
          <w:rPr>
            <w:color w:val="000000"/>
          </w:rPr>
          <w:t xml:space="preserve">Combining our sub-cellular technique, hyperLOPIT, with PTM enrichment, TMT tags and the Orbitrap Lumos, we will be able to generate unprecedented resolution data regarding the localisation of acylated peptides. This will enable us to address fundamental unanswered questions including: Is there competition between lysine acylations at the same sub-ceullar localisation? Are succinylated peptides truly enriched in the mitochondria? Are metabolic proteins acylated differently in different localisations? Answering these questions will further our understanding of these newly discovered PTMs and help direct future research into their potential role as signal transducers. </w:t>
        </w:r>
      </w:ins>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Application>LibreOffice/5.2.4.2$Linux_X86_64 LibreOffice_project/3d5603e1122f0f102b62521720ab13a38a4e0eb0</Application>
  <Pages>3</Pages>
  <Words>794</Words>
  <Characters>5008</Characters>
  <CharactersWithSpaces>5801</CharactersWithSpaces>
  <Paragraphs>11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2017-02-14T14:33:00Z</dcterms:created>
  <dc:creator>Rayner Queiroz</dc:creator>
  <dc:description/>
  <dc:language>en-GB</dc:language>
  <cp:lastModifiedBy/>
  <dcterms:modified xsi:type="dcterms:W3CDTF">2017-02-15T08:12:59Z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